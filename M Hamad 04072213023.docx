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C87D2" w14:textId="36B75F8C" w:rsidR="00C40959" w:rsidRPr="00F34D96" w:rsidRDefault="00F34D96" w:rsidP="00F34D96">
      <w:pPr>
        <w:pStyle w:val="NormalWeb"/>
        <w:rPr>
          <w:rStyle w:val="Strong"/>
          <w:b w:val="0"/>
          <w:bCs w:val="0"/>
          <w:color w:val="000000"/>
          <w:sz w:val="28"/>
          <w:szCs w:val="28"/>
        </w:rPr>
      </w:pPr>
      <w:r w:rsidRPr="00F34D96">
        <w:rPr>
          <w:rStyle w:val="Strong"/>
          <w:color w:val="000000"/>
          <w:sz w:val="28"/>
          <w:szCs w:val="28"/>
        </w:rPr>
        <w:t>1-</w:t>
      </w:r>
      <w:r>
        <w:rPr>
          <w:rStyle w:val="Strong"/>
          <w:b w:val="0"/>
          <w:bCs w:val="0"/>
          <w:color w:val="000000"/>
          <w:sz w:val="28"/>
          <w:szCs w:val="28"/>
        </w:rPr>
        <w:t xml:space="preserve"> </w:t>
      </w:r>
      <w:r w:rsidR="004E25BF" w:rsidRPr="00F34D96">
        <w:rPr>
          <w:rStyle w:val="Strong"/>
          <w:b w:val="0"/>
          <w:bCs w:val="0"/>
          <w:color w:val="000000"/>
          <w:sz w:val="28"/>
          <w:szCs w:val="28"/>
        </w:rPr>
        <w:t>(</w:t>
      </w:r>
      <w:r w:rsidR="009A3217">
        <w:rPr>
          <w:rStyle w:val="Strong"/>
          <w:b w:val="0"/>
          <w:bCs w:val="0"/>
          <w:color w:val="000000"/>
          <w:sz w:val="28"/>
          <w:szCs w:val="28"/>
        </w:rPr>
        <w:t>color</w:t>
      </w:r>
      <w:r w:rsidR="004E25BF" w:rsidRPr="00F34D96">
        <w:rPr>
          <w:rStyle w:val="Strong"/>
          <w:b w:val="0"/>
          <w:bCs w:val="0"/>
          <w:color w:val="000000"/>
          <w:sz w:val="28"/>
          <w:szCs w:val="28"/>
        </w:rPr>
        <w:t xml:space="preserve">) in the text is for </w:t>
      </w:r>
      <w:r w:rsidR="009A3217" w:rsidRPr="00BC49D8">
        <w:rPr>
          <w:rStyle w:val="Strong"/>
          <w:b w:val="0"/>
          <w:bCs w:val="0"/>
          <w:color w:val="000000"/>
          <w:sz w:val="28"/>
          <w:szCs w:val="28"/>
          <w:highlight w:val="darkBlue"/>
        </w:rPr>
        <w:t>emphasizes</w:t>
      </w:r>
      <w:r w:rsidR="00FF47C3">
        <w:rPr>
          <w:rStyle w:val="Strong"/>
          <w:b w:val="0"/>
          <w:bCs w:val="0"/>
          <w:color w:val="000000"/>
          <w:sz w:val="28"/>
          <w:szCs w:val="28"/>
        </w:rPr>
        <w:t>,</w:t>
      </w:r>
      <w:r w:rsidR="00ED0981">
        <w:rPr>
          <w:rStyle w:val="Strong"/>
          <w:b w:val="0"/>
          <w:bCs w:val="0"/>
          <w:color w:val="000000"/>
          <w:sz w:val="28"/>
          <w:szCs w:val="28"/>
        </w:rPr>
        <w:t xml:space="preserve"> </w:t>
      </w:r>
      <w:r w:rsidR="00386242" w:rsidRPr="00FF47C3">
        <w:rPr>
          <w:rStyle w:val="Strong"/>
          <w:b w:val="0"/>
          <w:bCs w:val="0"/>
          <w:color w:val="000000"/>
          <w:sz w:val="28"/>
          <w:szCs w:val="28"/>
          <w:highlight w:val="darkGray"/>
        </w:rPr>
        <w:t>categorization</w:t>
      </w:r>
      <w:r w:rsidR="00B926BB">
        <w:rPr>
          <w:rStyle w:val="Strong"/>
          <w:b w:val="0"/>
          <w:bCs w:val="0"/>
          <w:color w:val="000000"/>
          <w:sz w:val="28"/>
          <w:szCs w:val="28"/>
        </w:rPr>
        <w:t xml:space="preserve">, </w:t>
      </w:r>
      <w:r w:rsidR="00B926BB" w:rsidRPr="00FF47C3">
        <w:rPr>
          <w:rStyle w:val="Strong"/>
          <w:b w:val="0"/>
          <w:bCs w:val="0"/>
          <w:color w:val="000000"/>
          <w:sz w:val="28"/>
          <w:szCs w:val="28"/>
          <w:highlight w:val="darkRed"/>
        </w:rPr>
        <w:t>brand</w:t>
      </w:r>
    </w:p>
    <w:p w14:paraId="3C0B8290" w14:textId="43CBE07F" w:rsidR="00F34D96" w:rsidRDefault="00F34D96" w:rsidP="00C40959">
      <w:pPr>
        <w:pStyle w:val="NormalWeb"/>
        <w:rPr>
          <w:rStyle w:val="Strong"/>
          <w:b w:val="0"/>
          <w:bCs w:val="0"/>
          <w:color w:val="000000"/>
          <w:sz w:val="28"/>
          <w:szCs w:val="28"/>
        </w:rPr>
      </w:pPr>
      <w:r>
        <w:rPr>
          <w:rStyle w:val="Strong"/>
          <w:b w:val="0"/>
          <w:bCs w:val="0"/>
          <w:color w:val="000000"/>
          <w:sz w:val="28"/>
          <w:szCs w:val="28"/>
        </w:rPr>
        <w:t>2- (</w:t>
      </w:r>
      <w:r w:rsidR="00B405D6">
        <w:rPr>
          <w:rStyle w:val="Strong"/>
          <w:b w:val="0"/>
          <w:bCs w:val="0"/>
          <w:color w:val="000000"/>
          <w:sz w:val="28"/>
          <w:szCs w:val="28"/>
        </w:rPr>
        <w:t>line</w:t>
      </w:r>
      <w:r w:rsidR="00124691">
        <w:rPr>
          <w:rStyle w:val="Strong"/>
          <w:b w:val="0"/>
          <w:bCs w:val="0"/>
          <w:color w:val="000000"/>
          <w:sz w:val="28"/>
          <w:szCs w:val="28"/>
        </w:rPr>
        <w:t xml:space="preserve">) </w:t>
      </w:r>
      <w:r w:rsidR="007F4FF5">
        <w:rPr>
          <w:rStyle w:val="Strong"/>
          <w:b w:val="0"/>
          <w:bCs w:val="0"/>
          <w:color w:val="000000"/>
          <w:sz w:val="28"/>
          <w:szCs w:val="28"/>
        </w:rPr>
        <w:t xml:space="preserve">in the text </w:t>
      </w:r>
      <w:r w:rsidR="00124691">
        <w:rPr>
          <w:rStyle w:val="Strong"/>
          <w:b w:val="0"/>
          <w:bCs w:val="0"/>
          <w:color w:val="000000"/>
          <w:sz w:val="28"/>
          <w:szCs w:val="28"/>
        </w:rPr>
        <w:t>is to remember stuff</w:t>
      </w:r>
      <w:r w:rsidR="00ED0981">
        <w:rPr>
          <w:rStyle w:val="Strong"/>
          <w:b w:val="0"/>
          <w:bCs w:val="0"/>
          <w:color w:val="000000"/>
          <w:sz w:val="28"/>
          <w:szCs w:val="28"/>
        </w:rPr>
        <w:t xml:space="preserve"> </w:t>
      </w:r>
      <w:r w:rsidR="007F4FF5">
        <w:rPr>
          <w:rStyle w:val="Strong"/>
          <w:b w:val="0"/>
          <w:bCs w:val="0"/>
          <w:color w:val="000000"/>
          <w:sz w:val="28"/>
          <w:szCs w:val="28"/>
        </w:rPr>
        <w:t>(something important to remember)</w:t>
      </w:r>
    </w:p>
    <w:p w14:paraId="230D4BC0" w14:textId="0CE9A7F0" w:rsidR="007F4FF5" w:rsidRPr="00F34D96" w:rsidRDefault="0064066C" w:rsidP="00C40959">
      <w:pPr>
        <w:pStyle w:val="NormalWeb"/>
        <w:rPr>
          <w:rStyle w:val="Strong"/>
          <w:b w:val="0"/>
          <w:bCs w:val="0"/>
          <w:color w:val="000000"/>
          <w:sz w:val="28"/>
          <w:szCs w:val="28"/>
        </w:rPr>
      </w:pPr>
      <w:r>
        <w:rPr>
          <w:rStyle w:val="Strong"/>
          <w:b w:val="0"/>
          <w:bCs w:val="0"/>
          <w:color w:val="000000"/>
          <w:sz w:val="28"/>
          <w:szCs w:val="28"/>
        </w:rPr>
        <w:t>3- (</w:t>
      </w:r>
      <w:r w:rsidR="005D2792">
        <w:rPr>
          <w:rStyle w:val="Strong"/>
          <w:b w:val="0"/>
          <w:bCs w:val="0"/>
          <w:color w:val="000000"/>
          <w:sz w:val="28"/>
          <w:szCs w:val="28"/>
        </w:rPr>
        <w:t>line angle,</w:t>
      </w:r>
      <w:r w:rsidR="002A3F51">
        <w:rPr>
          <w:rStyle w:val="Strong"/>
          <w:b w:val="0"/>
          <w:bCs w:val="0"/>
          <w:color w:val="000000"/>
          <w:sz w:val="28"/>
          <w:szCs w:val="28"/>
        </w:rPr>
        <w:t xml:space="preserve"> </w:t>
      </w:r>
      <w:r w:rsidR="005D2792">
        <w:rPr>
          <w:rStyle w:val="Strong"/>
          <w:b w:val="0"/>
          <w:bCs w:val="0"/>
          <w:color w:val="000000"/>
          <w:sz w:val="28"/>
          <w:szCs w:val="28"/>
        </w:rPr>
        <w:t xml:space="preserve">line </w:t>
      </w:r>
      <w:ins w:id="0" w:author="Microsoft Word" w:date="2023-10-23T22:35:00Z">
        <w:r w:rsidR="00A44F31">
          <w:rPr>
            <w:rStyle w:val="Strong"/>
            <w:b w:val="0"/>
            <w:bCs w:val="0"/>
            <w:color w:val="000000"/>
            <w:sz w:val="28"/>
            <w:szCs w:val="28"/>
          </w:rPr>
          <w:t>widt</w:t>
        </w:r>
      </w:ins>
      <w:r w:rsidR="009E16A4">
        <w:rPr>
          <w:rStyle w:val="Strong"/>
          <w:b w:val="0"/>
          <w:bCs w:val="0"/>
          <w:color w:val="000000"/>
          <w:sz w:val="28"/>
          <w:szCs w:val="28"/>
        </w:rPr>
        <w:t>h</w:t>
      </w:r>
      <w:r w:rsidR="00553EB8">
        <w:rPr>
          <w:rStyle w:val="Strong"/>
          <w:b w:val="0"/>
          <w:bCs w:val="0"/>
          <w:color w:val="000000"/>
          <w:sz w:val="28"/>
          <w:szCs w:val="28"/>
        </w:rPr>
        <w:t>,</w:t>
      </w:r>
      <w:r w:rsidR="002A3F51">
        <w:rPr>
          <w:rStyle w:val="Strong"/>
          <w:b w:val="0"/>
          <w:bCs w:val="0"/>
          <w:color w:val="000000"/>
          <w:sz w:val="28"/>
          <w:szCs w:val="28"/>
        </w:rPr>
        <w:t xml:space="preserve"> </w:t>
      </w:r>
      <w:r w:rsidR="00553EB8">
        <w:rPr>
          <w:rStyle w:val="Strong"/>
          <w:b w:val="0"/>
          <w:bCs w:val="0"/>
          <w:color w:val="000000"/>
          <w:sz w:val="28"/>
          <w:szCs w:val="28"/>
        </w:rPr>
        <w:t>line length</w:t>
      </w:r>
      <w:ins w:id="1" w:author="Microsoft Word" w:date="2023-10-23T22:35:00Z">
        <w:r w:rsidR="00A44F31">
          <w:rPr>
            <w:rStyle w:val="Strong"/>
            <w:b w:val="0"/>
            <w:bCs w:val="0"/>
            <w:color w:val="000000"/>
            <w:sz w:val="28"/>
            <w:szCs w:val="28"/>
          </w:rPr>
          <w:t>)</w:t>
        </w:r>
      </w:ins>
      <w:r w:rsidR="00AF09E3">
        <w:rPr>
          <w:rStyle w:val="Strong"/>
          <w:b w:val="0"/>
          <w:bCs w:val="0"/>
          <w:color w:val="000000"/>
          <w:sz w:val="28"/>
          <w:szCs w:val="28"/>
        </w:rPr>
        <w:t xml:space="preserve"> in the text is used for direction</w:t>
      </w:r>
      <w:r w:rsidR="00716D33">
        <w:rPr>
          <w:rStyle w:val="Strong"/>
          <w:b w:val="0"/>
          <w:bCs w:val="0"/>
          <w:color w:val="000000"/>
          <w:sz w:val="28"/>
          <w:szCs w:val="28"/>
        </w:rPr>
        <w:t>,</w:t>
      </w:r>
      <w:r w:rsidR="002A3F51">
        <w:rPr>
          <w:rStyle w:val="Strong"/>
          <w:b w:val="0"/>
          <w:bCs w:val="0"/>
          <w:color w:val="000000"/>
          <w:sz w:val="28"/>
          <w:szCs w:val="28"/>
        </w:rPr>
        <w:t xml:space="preserve"> </w:t>
      </w:r>
      <w:r w:rsidR="001A389D">
        <w:rPr>
          <w:rStyle w:val="Strong"/>
          <w:b w:val="0"/>
          <w:bCs w:val="0"/>
          <w:color w:val="000000"/>
          <w:sz w:val="28"/>
          <w:szCs w:val="28"/>
        </w:rPr>
        <w:t>separation</w:t>
      </w:r>
      <w:r w:rsidR="00ED0981">
        <w:rPr>
          <w:rStyle w:val="Strong"/>
          <w:b w:val="0"/>
          <w:bCs w:val="0"/>
          <w:color w:val="000000"/>
          <w:sz w:val="28"/>
          <w:szCs w:val="28"/>
        </w:rPr>
        <w:t xml:space="preserve"> </w:t>
      </w:r>
      <w:r w:rsidR="003F7CCC">
        <w:rPr>
          <w:rStyle w:val="Strong"/>
          <w:b w:val="0"/>
          <w:bCs w:val="0"/>
          <w:color w:val="000000"/>
          <w:sz w:val="28"/>
          <w:szCs w:val="28"/>
        </w:rPr>
        <w:t>(content or element)</w:t>
      </w:r>
      <w:r w:rsidR="001A389D">
        <w:rPr>
          <w:rStyle w:val="Strong"/>
          <w:b w:val="0"/>
          <w:bCs w:val="0"/>
          <w:color w:val="000000"/>
          <w:sz w:val="28"/>
          <w:szCs w:val="28"/>
        </w:rPr>
        <w:t>,</w:t>
      </w:r>
      <w:r w:rsidR="00ED0981">
        <w:rPr>
          <w:rStyle w:val="Strong"/>
          <w:b w:val="0"/>
          <w:bCs w:val="0"/>
          <w:color w:val="000000"/>
          <w:sz w:val="28"/>
          <w:szCs w:val="28"/>
        </w:rPr>
        <w:t xml:space="preserve"> alignment</w:t>
      </w:r>
    </w:p>
    <w:p w14:paraId="79DE0CC8" w14:textId="411FE90E" w:rsidR="00D40BB3" w:rsidRPr="008921F7" w:rsidRDefault="00D40BB3" w:rsidP="00D40BB3">
      <w:pPr>
        <w:pStyle w:val="NormalWeb"/>
        <w:jc w:val="center"/>
        <w:rPr>
          <w:color w:val="000000"/>
          <w:sz w:val="27"/>
          <w:szCs w:val="27"/>
          <w:u w:val="single"/>
        </w:rPr>
      </w:pPr>
      <w:r w:rsidRPr="008921F7">
        <w:rPr>
          <w:rStyle w:val="Strong"/>
          <w:color w:val="000000"/>
          <w:sz w:val="27"/>
          <w:szCs w:val="27"/>
          <w:u w:val="single"/>
        </w:rPr>
        <w:t>PART VI</w:t>
      </w:r>
    </w:p>
    <w:p w14:paraId="569D4533" w14:textId="77777777" w:rsidR="00D40BB3" w:rsidRPr="008921F7" w:rsidRDefault="00D40BB3" w:rsidP="00D40BB3">
      <w:pPr>
        <w:pStyle w:val="NormalWeb"/>
        <w:jc w:val="center"/>
        <w:rPr>
          <w:color w:val="000000"/>
          <w:sz w:val="27"/>
          <w:szCs w:val="27"/>
          <w:u w:val="single"/>
        </w:rPr>
      </w:pPr>
      <w:r w:rsidRPr="008921F7">
        <w:rPr>
          <w:rStyle w:val="Strong"/>
          <w:color w:val="000000"/>
          <w:sz w:val="27"/>
          <w:szCs w:val="27"/>
          <w:u w:val="single"/>
        </w:rPr>
        <w:t>Finance, Property, Contracts and Suits</w:t>
      </w:r>
    </w:p>
    <w:p w14:paraId="3697E91D" w14:textId="50C5055E" w:rsidR="001E108D" w:rsidRPr="008921F7" w:rsidRDefault="001E108D" w:rsidP="001E108D">
      <w:pPr>
        <w:pStyle w:val="NormalWeb"/>
        <w:rPr>
          <w:color w:val="000000"/>
          <w:sz w:val="27"/>
          <w:szCs w:val="27"/>
          <w:u w:val="single"/>
        </w:rPr>
      </w:pPr>
      <w:r>
        <w:rPr>
          <w:rStyle w:val="Strong"/>
          <w:color w:val="000000"/>
          <w:sz w:val="27"/>
          <w:szCs w:val="27"/>
        </w:rPr>
        <w:t xml:space="preserve">                               </w:t>
      </w:r>
      <w:r w:rsidRPr="008921F7">
        <w:rPr>
          <w:rStyle w:val="Strong"/>
          <w:color w:val="000000"/>
          <w:sz w:val="27"/>
          <w:szCs w:val="27"/>
          <w:u w:val="single"/>
        </w:rPr>
        <w:t>CHAPTER 2 - BORROWING AND AUDIT</w:t>
      </w:r>
    </w:p>
    <w:p w14:paraId="7CD6E100" w14:textId="6F051767" w:rsidR="001E108D" w:rsidRPr="008921F7" w:rsidRDefault="001E108D" w:rsidP="001E108D">
      <w:pPr>
        <w:pStyle w:val="NormalWeb"/>
        <w:rPr>
          <w:color w:val="000000"/>
          <w:sz w:val="27"/>
          <w:szCs w:val="27"/>
          <w:u w:val="single"/>
        </w:rPr>
      </w:pPr>
      <w:r>
        <w:rPr>
          <w:rStyle w:val="Strong"/>
          <w:color w:val="000000"/>
          <w:sz w:val="27"/>
          <w:szCs w:val="27"/>
        </w:rPr>
        <w:t xml:space="preserve">                    </w:t>
      </w:r>
      <w:r w:rsidRPr="008921F7">
        <w:rPr>
          <w:rStyle w:val="Strong"/>
          <w:color w:val="000000"/>
          <w:sz w:val="27"/>
          <w:szCs w:val="27"/>
          <w:u w:val="single"/>
        </w:rPr>
        <w:t>Borrowing by Federal Government.</w:t>
      </w:r>
    </w:p>
    <w:p w14:paraId="5A82AEE4" w14:textId="33D95F91" w:rsidR="001E108D" w:rsidRDefault="001E108D" w:rsidP="001E108D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 xml:space="preserve">166.    </w:t>
      </w:r>
      <w:r w:rsidRPr="00FF47C3">
        <w:rPr>
          <w:color w:val="000000"/>
          <w:sz w:val="27"/>
          <w:szCs w:val="27"/>
          <w:highlight w:val="darkRed"/>
        </w:rPr>
        <w:t>The executive authority of the Federation</w:t>
      </w:r>
      <w:r>
        <w:rPr>
          <w:color w:val="000000"/>
          <w:sz w:val="27"/>
          <w:szCs w:val="27"/>
        </w:rPr>
        <w:t xml:space="preserve"> extends to borrowing upon the security of the </w:t>
      </w:r>
      <w:r w:rsidRPr="009402CF">
        <w:rPr>
          <w:b/>
          <w:bCs/>
          <w:color w:val="000000"/>
          <w:sz w:val="27"/>
          <w:szCs w:val="27"/>
        </w:rPr>
        <w:t>Federal Consolidated Fund</w:t>
      </w:r>
      <w:r>
        <w:rPr>
          <w:color w:val="000000"/>
          <w:sz w:val="27"/>
          <w:szCs w:val="27"/>
        </w:rPr>
        <w:t xml:space="preserve"> within such limits, if any, as may from time to time be fixed by Act of </w:t>
      </w:r>
      <w:r w:rsidRPr="00255FFC">
        <w:rPr>
          <w:b/>
          <w:bCs/>
          <w:color w:val="000000"/>
          <w:sz w:val="27"/>
          <w:szCs w:val="27"/>
          <w:highlight w:val="darkRed"/>
        </w:rPr>
        <w:t>Majlis-e-Shoora (Parliament)</w:t>
      </w:r>
      <w:r>
        <w:rPr>
          <w:color w:val="000000"/>
          <w:sz w:val="27"/>
          <w:szCs w:val="27"/>
        </w:rPr>
        <w:t>, and to the giving of guarantees within such limits, if any, as may be so fixed.</w:t>
      </w:r>
    </w:p>
    <w:p w14:paraId="627C3E43" w14:textId="5246A29B" w:rsidR="001E108D" w:rsidRPr="008921F7" w:rsidRDefault="001E108D" w:rsidP="001E108D">
      <w:pPr>
        <w:pStyle w:val="NormalWeb"/>
        <w:rPr>
          <w:color w:val="000000"/>
          <w:sz w:val="27"/>
          <w:szCs w:val="27"/>
          <w:u w:val="single"/>
        </w:rPr>
      </w:pPr>
      <w:r>
        <w:rPr>
          <w:rStyle w:val="Strong"/>
          <w:color w:val="000000"/>
          <w:sz w:val="27"/>
          <w:szCs w:val="27"/>
        </w:rPr>
        <w:t xml:space="preserve">                    </w:t>
      </w:r>
      <w:r w:rsidRPr="008921F7">
        <w:rPr>
          <w:rStyle w:val="Strong"/>
          <w:color w:val="000000"/>
          <w:sz w:val="27"/>
          <w:szCs w:val="27"/>
          <w:u w:val="single"/>
        </w:rPr>
        <w:t>Borrowing by Provincial Government.</w:t>
      </w:r>
    </w:p>
    <w:p w14:paraId="536D7D96" w14:textId="5A5268B6" w:rsidR="001E108D" w:rsidRDefault="001E108D" w:rsidP="001E108D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167.</w:t>
      </w:r>
      <w:r>
        <w:rPr>
          <w:color w:val="000000"/>
          <w:sz w:val="27"/>
          <w:szCs w:val="27"/>
        </w:rPr>
        <w:t xml:space="preserve">  </w:t>
      </w:r>
      <w:proofErr w:type="gramStart"/>
      <w:r>
        <w:rPr>
          <w:color w:val="000000"/>
          <w:sz w:val="27"/>
          <w:szCs w:val="27"/>
        </w:rPr>
        <w:t xml:space="preserve">   (</w:t>
      </w:r>
      <w:proofErr w:type="gramEnd"/>
      <w:r>
        <w:rPr>
          <w:color w:val="000000"/>
          <w:sz w:val="27"/>
          <w:szCs w:val="27"/>
        </w:rPr>
        <w:t xml:space="preserve">1)     </w:t>
      </w:r>
      <w:r w:rsidR="00156B31"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 xml:space="preserve">Subject to the provisions of this Article, </w:t>
      </w:r>
      <w:r w:rsidRPr="00255FFC">
        <w:rPr>
          <w:color w:val="000000"/>
          <w:sz w:val="27"/>
          <w:szCs w:val="27"/>
          <w:highlight w:val="darkRed"/>
        </w:rPr>
        <w:t>the executive authority of a Province</w:t>
      </w:r>
      <w:r>
        <w:rPr>
          <w:color w:val="000000"/>
          <w:sz w:val="27"/>
          <w:szCs w:val="27"/>
        </w:rPr>
        <w:t xml:space="preserve"> extends to borrowing upon the security of the </w:t>
      </w:r>
      <w:r w:rsidRPr="00255FFC">
        <w:rPr>
          <w:b/>
          <w:bCs/>
          <w:color w:val="000000"/>
          <w:sz w:val="27"/>
          <w:szCs w:val="27"/>
        </w:rPr>
        <w:t>Provincial Consolidated Fund</w:t>
      </w:r>
      <w:r>
        <w:rPr>
          <w:color w:val="000000"/>
          <w:sz w:val="27"/>
          <w:szCs w:val="27"/>
        </w:rPr>
        <w:t xml:space="preserve"> within such limits, if any, as may from time to time be fixed by Act of the </w:t>
      </w:r>
      <w:r w:rsidRPr="00255FFC">
        <w:rPr>
          <w:b/>
          <w:bCs/>
          <w:color w:val="000000"/>
          <w:sz w:val="27"/>
          <w:szCs w:val="27"/>
        </w:rPr>
        <w:t>Provincial Assembly</w:t>
      </w:r>
      <w:r>
        <w:rPr>
          <w:color w:val="000000"/>
          <w:sz w:val="27"/>
          <w:szCs w:val="27"/>
        </w:rPr>
        <w:t>, and to the giving of guarantees within such limits, if any, as may be so fixed.</w:t>
      </w:r>
    </w:p>
    <w:p w14:paraId="2A77B6E4" w14:textId="6BAEDB2E" w:rsidR="001E108D" w:rsidRPr="00991626" w:rsidRDefault="001E108D" w:rsidP="001E108D">
      <w:pPr>
        <w:pStyle w:val="NormalWeb"/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(2)     </w:t>
      </w:r>
      <w:r w:rsidR="00156B31"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 xml:space="preserve">The </w:t>
      </w:r>
      <w:r w:rsidRPr="00255FFC">
        <w:rPr>
          <w:b/>
          <w:bCs/>
          <w:color w:val="000000"/>
          <w:sz w:val="27"/>
          <w:szCs w:val="27"/>
        </w:rPr>
        <w:t>Federal Government</w:t>
      </w:r>
      <w:r>
        <w:rPr>
          <w:color w:val="000000"/>
          <w:sz w:val="27"/>
          <w:szCs w:val="27"/>
        </w:rPr>
        <w:t xml:space="preserve"> may, subject to such conditions, if any, as it may think fit to impose, make loans to, or so long as any limits fixed under </w:t>
      </w:r>
      <w:r w:rsidRPr="00991626">
        <w:rPr>
          <w:color w:val="000000"/>
          <w:sz w:val="27"/>
          <w:szCs w:val="27"/>
          <w:highlight w:val="darkBlue"/>
        </w:rPr>
        <w:t>Article 166</w:t>
      </w:r>
      <w:r>
        <w:rPr>
          <w:color w:val="000000"/>
          <w:sz w:val="27"/>
          <w:szCs w:val="27"/>
        </w:rPr>
        <w:t xml:space="preserve"> are not exceeded give guarantees in respect of loans raised by, any Province, and any sums required for the purpose of making loans to a Province shall be charged upon the </w:t>
      </w:r>
      <w:r w:rsidRPr="00991626">
        <w:rPr>
          <w:b/>
          <w:bCs/>
          <w:color w:val="000000"/>
          <w:sz w:val="27"/>
          <w:szCs w:val="27"/>
        </w:rPr>
        <w:t>Federal Consolidated Fund.</w:t>
      </w:r>
    </w:p>
    <w:p w14:paraId="4DB002AC" w14:textId="35BED67E" w:rsidR="001E108D" w:rsidRDefault="001E108D" w:rsidP="001E10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(3) </w:t>
      </w:r>
      <w:r w:rsidR="00156B31">
        <w:rPr>
          <w:color w:val="000000"/>
          <w:sz w:val="27"/>
          <w:szCs w:val="27"/>
        </w:rPr>
        <w:t xml:space="preserve">        </w:t>
      </w:r>
      <w:r>
        <w:rPr>
          <w:color w:val="000000"/>
          <w:sz w:val="27"/>
          <w:szCs w:val="27"/>
        </w:rPr>
        <w:t xml:space="preserve">A Province may not, without the consent of the </w:t>
      </w:r>
      <w:r w:rsidRPr="00F97218">
        <w:rPr>
          <w:b/>
          <w:bCs/>
          <w:color w:val="000000"/>
          <w:sz w:val="27"/>
          <w:szCs w:val="27"/>
        </w:rPr>
        <w:t>Federal Government</w:t>
      </w:r>
      <w:r>
        <w:rPr>
          <w:color w:val="000000"/>
          <w:sz w:val="27"/>
          <w:szCs w:val="27"/>
        </w:rPr>
        <w:t xml:space="preserve">, raise any loan if there is still outstanding any part of a loan made to the Province by the </w:t>
      </w:r>
      <w:r w:rsidRPr="00991626">
        <w:rPr>
          <w:b/>
          <w:bCs/>
          <w:color w:val="000000"/>
          <w:sz w:val="27"/>
          <w:szCs w:val="27"/>
        </w:rPr>
        <w:t>Federal Government</w:t>
      </w:r>
      <w:r>
        <w:rPr>
          <w:color w:val="000000"/>
          <w:sz w:val="27"/>
          <w:szCs w:val="27"/>
        </w:rPr>
        <w:t xml:space="preserve">, or in respect of which guarantee has been given by the </w:t>
      </w:r>
      <w:r w:rsidRPr="00991626">
        <w:rPr>
          <w:b/>
          <w:bCs/>
          <w:color w:val="000000"/>
          <w:sz w:val="27"/>
          <w:szCs w:val="27"/>
        </w:rPr>
        <w:t>Federal Government</w:t>
      </w:r>
      <w:r>
        <w:rPr>
          <w:color w:val="000000"/>
          <w:sz w:val="27"/>
          <w:szCs w:val="27"/>
        </w:rPr>
        <w:t xml:space="preserve">; and consent under this clause may be granted subject to such conditions, if any, as the </w:t>
      </w:r>
      <w:r w:rsidRPr="00991626">
        <w:rPr>
          <w:b/>
          <w:bCs/>
          <w:color w:val="000000"/>
          <w:sz w:val="27"/>
          <w:szCs w:val="27"/>
        </w:rPr>
        <w:t>Federal Government</w:t>
      </w:r>
      <w:r>
        <w:rPr>
          <w:color w:val="000000"/>
          <w:sz w:val="27"/>
          <w:szCs w:val="27"/>
        </w:rPr>
        <w:t xml:space="preserve"> may think fit to impose.</w:t>
      </w:r>
    </w:p>
    <w:p w14:paraId="50BD0138" w14:textId="54463E68" w:rsidR="0099249D" w:rsidRPr="0099249D" w:rsidRDefault="0099249D" w:rsidP="001E108D">
      <w:pPr>
        <w:pStyle w:val="NormalWeb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  <w:r w:rsidRPr="0099249D">
        <w:rPr>
          <w:sz w:val="28"/>
          <w:szCs w:val="28"/>
        </w:rPr>
        <w:t xml:space="preserve">1 [(4) A Province may raise </w:t>
      </w:r>
      <w:r w:rsidRPr="00B072AE">
        <w:rPr>
          <w:sz w:val="28"/>
          <w:szCs w:val="28"/>
          <w:highlight w:val="darkBlue"/>
        </w:rPr>
        <w:t>domestic or international loan</w:t>
      </w:r>
      <w:r w:rsidRPr="0099249D">
        <w:rPr>
          <w:sz w:val="28"/>
          <w:szCs w:val="28"/>
        </w:rPr>
        <w:t xml:space="preserve">, or give guarantees on the </w:t>
      </w:r>
      <w:r w:rsidRPr="00B072AE">
        <w:rPr>
          <w:sz w:val="28"/>
          <w:szCs w:val="28"/>
          <w:highlight w:val="darkBlue"/>
        </w:rPr>
        <w:t>security of the Provincial Consolidated Fund</w:t>
      </w:r>
      <w:r w:rsidRPr="0099249D">
        <w:rPr>
          <w:sz w:val="28"/>
          <w:szCs w:val="28"/>
        </w:rPr>
        <w:t xml:space="preserve"> within such limits and subject to such conditions as may be specified by the </w:t>
      </w:r>
      <w:r w:rsidRPr="00B072AE">
        <w:rPr>
          <w:b/>
          <w:bCs/>
          <w:sz w:val="28"/>
          <w:szCs w:val="28"/>
        </w:rPr>
        <w:t>National Economic Council</w:t>
      </w:r>
      <w:r w:rsidRPr="0099249D">
        <w:rPr>
          <w:sz w:val="28"/>
          <w:szCs w:val="28"/>
        </w:rPr>
        <w:t>.]</w:t>
      </w:r>
    </w:p>
    <w:p w14:paraId="74636303" w14:textId="34571F8D" w:rsidR="001E108D" w:rsidRPr="008921F7" w:rsidRDefault="0099249D" w:rsidP="001E108D">
      <w:pPr>
        <w:pStyle w:val="NormalWeb"/>
        <w:rPr>
          <w:color w:val="000000"/>
          <w:sz w:val="27"/>
          <w:szCs w:val="27"/>
          <w:u w:val="single"/>
        </w:rPr>
      </w:pPr>
      <w:r>
        <w:rPr>
          <w:rStyle w:val="Strong"/>
          <w:color w:val="000000"/>
          <w:sz w:val="27"/>
          <w:szCs w:val="27"/>
        </w:rPr>
        <w:t xml:space="preserve">                                              </w:t>
      </w:r>
      <w:r w:rsidR="001E108D" w:rsidRPr="008921F7">
        <w:rPr>
          <w:rStyle w:val="Strong"/>
          <w:color w:val="000000"/>
          <w:sz w:val="27"/>
          <w:szCs w:val="27"/>
          <w:u w:val="single"/>
        </w:rPr>
        <w:t>Audit and Accounts</w:t>
      </w:r>
    </w:p>
    <w:p w14:paraId="23DA64D3" w14:textId="7ABC150F" w:rsidR="001E108D" w:rsidRPr="008921F7" w:rsidRDefault="0099249D" w:rsidP="001E108D">
      <w:pPr>
        <w:pStyle w:val="NormalWeb"/>
        <w:rPr>
          <w:color w:val="000000"/>
          <w:sz w:val="27"/>
          <w:szCs w:val="27"/>
          <w:u w:val="single"/>
        </w:rPr>
      </w:pPr>
      <w:r>
        <w:rPr>
          <w:rStyle w:val="Strong"/>
          <w:color w:val="000000"/>
          <w:sz w:val="27"/>
          <w:szCs w:val="27"/>
        </w:rPr>
        <w:t xml:space="preserve">    </w:t>
      </w:r>
      <w:r w:rsidR="001E108D">
        <w:rPr>
          <w:rStyle w:val="Strong"/>
          <w:color w:val="000000"/>
          <w:sz w:val="27"/>
          <w:szCs w:val="27"/>
        </w:rPr>
        <w:t xml:space="preserve"> </w:t>
      </w:r>
      <w:r>
        <w:rPr>
          <w:rStyle w:val="Strong"/>
          <w:color w:val="000000"/>
          <w:sz w:val="27"/>
          <w:szCs w:val="27"/>
        </w:rPr>
        <w:t xml:space="preserve">        </w:t>
      </w:r>
      <w:r w:rsidR="001E108D" w:rsidRPr="008921F7">
        <w:rPr>
          <w:rStyle w:val="Strong"/>
          <w:color w:val="000000"/>
          <w:sz w:val="27"/>
          <w:szCs w:val="27"/>
          <w:u w:val="single"/>
        </w:rPr>
        <w:t>Auditor-General of Pakistan.</w:t>
      </w:r>
    </w:p>
    <w:p w14:paraId="0C5ABA83" w14:textId="00699080" w:rsidR="001E108D" w:rsidRDefault="0099249D" w:rsidP="001E108D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 xml:space="preserve">168.   </w:t>
      </w:r>
      <w:proofErr w:type="gramStart"/>
      <w:r>
        <w:rPr>
          <w:rStyle w:val="Strong"/>
          <w:color w:val="000000"/>
          <w:sz w:val="27"/>
          <w:szCs w:val="27"/>
        </w:rPr>
        <w:t xml:space="preserve">   </w:t>
      </w:r>
      <w:r w:rsidR="001E108D">
        <w:rPr>
          <w:color w:val="000000"/>
          <w:sz w:val="27"/>
          <w:szCs w:val="27"/>
        </w:rPr>
        <w:t>(</w:t>
      </w:r>
      <w:proofErr w:type="gramEnd"/>
      <w:r w:rsidR="001E108D">
        <w:rPr>
          <w:color w:val="000000"/>
          <w:sz w:val="27"/>
          <w:szCs w:val="27"/>
        </w:rPr>
        <w:t xml:space="preserve">1) </w:t>
      </w:r>
      <w:r w:rsidR="00156B31">
        <w:rPr>
          <w:color w:val="000000"/>
          <w:sz w:val="27"/>
          <w:szCs w:val="27"/>
        </w:rPr>
        <w:t xml:space="preserve">        </w:t>
      </w:r>
      <w:r w:rsidR="001E108D">
        <w:rPr>
          <w:color w:val="000000"/>
          <w:sz w:val="27"/>
          <w:szCs w:val="27"/>
        </w:rPr>
        <w:t xml:space="preserve">There shall be an </w:t>
      </w:r>
      <w:r w:rsidR="001E108D" w:rsidRPr="005C5FC0">
        <w:rPr>
          <w:b/>
          <w:bCs/>
          <w:color w:val="000000"/>
          <w:sz w:val="27"/>
          <w:szCs w:val="27"/>
        </w:rPr>
        <w:t>Auditor-General of Pakistan</w:t>
      </w:r>
      <w:r w:rsidR="001E108D">
        <w:rPr>
          <w:color w:val="000000"/>
          <w:sz w:val="27"/>
          <w:szCs w:val="27"/>
        </w:rPr>
        <w:t>, who shall be appointed by the President.</w:t>
      </w:r>
    </w:p>
    <w:p w14:paraId="0FB1EE7D" w14:textId="5A38C65C" w:rsidR="001E108D" w:rsidRDefault="001E108D" w:rsidP="001E10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(2)</w:t>
      </w:r>
      <w:r w:rsidR="00156B31">
        <w:rPr>
          <w:color w:val="000000"/>
          <w:sz w:val="27"/>
          <w:szCs w:val="27"/>
        </w:rPr>
        <w:t xml:space="preserve">        </w:t>
      </w:r>
      <w:r>
        <w:rPr>
          <w:color w:val="000000"/>
          <w:sz w:val="27"/>
          <w:szCs w:val="27"/>
        </w:rPr>
        <w:t xml:space="preserve"> Before entering upon office, the </w:t>
      </w:r>
      <w:r w:rsidRPr="005C5FC0">
        <w:rPr>
          <w:b/>
          <w:bCs/>
          <w:color w:val="000000"/>
          <w:sz w:val="27"/>
          <w:szCs w:val="27"/>
        </w:rPr>
        <w:t>Auditor-General</w:t>
      </w:r>
      <w:r>
        <w:rPr>
          <w:color w:val="000000"/>
          <w:sz w:val="27"/>
          <w:szCs w:val="27"/>
        </w:rPr>
        <w:t xml:space="preserve"> shall make before the </w:t>
      </w:r>
      <w:r w:rsidRPr="005C5FC0">
        <w:rPr>
          <w:b/>
          <w:bCs/>
          <w:color w:val="000000"/>
          <w:sz w:val="27"/>
          <w:szCs w:val="27"/>
        </w:rPr>
        <w:t>Chief Justice of Pakistan</w:t>
      </w:r>
      <w:r>
        <w:rPr>
          <w:color w:val="000000"/>
          <w:sz w:val="27"/>
          <w:szCs w:val="27"/>
        </w:rPr>
        <w:t xml:space="preserve"> oath in the form set out in the Third Schedule.</w:t>
      </w:r>
    </w:p>
    <w:p w14:paraId="3816DC0C" w14:textId="27EA9420" w:rsidR="001E108D" w:rsidRDefault="00156B31" w:rsidP="001E108D">
      <w:pPr>
        <w:pStyle w:val="NormalWeb"/>
        <w:rPr>
          <w:sz w:val="28"/>
          <w:szCs w:val="28"/>
        </w:rPr>
      </w:pPr>
      <w:r w:rsidRPr="0099249D">
        <w:rPr>
          <w:color w:val="000000"/>
          <w:sz w:val="28"/>
          <w:szCs w:val="28"/>
        </w:rPr>
        <w:t xml:space="preserve">             </w:t>
      </w:r>
      <w:r w:rsidR="0099249D" w:rsidRPr="0099249D">
        <w:rPr>
          <w:sz w:val="28"/>
          <w:szCs w:val="28"/>
        </w:rPr>
        <w:t xml:space="preserve">2 (3) The Auditor-General shall, unless he </w:t>
      </w:r>
      <w:r w:rsidR="0099249D" w:rsidRPr="005C5FC0">
        <w:rPr>
          <w:sz w:val="28"/>
          <w:szCs w:val="28"/>
          <w:highlight w:val="darkGray"/>
        </w:rPr>
        <w:t>sooner</w:t>
      </w:r>
      <w:r w:rsidR="0099249D" w:rsidRPr="0099249D">
        <w:rPr>
          <w:sz w:val="28"/>
          <w:szCs w:val="28"/>
        </w:rPr>
        <w:t xml:space="preserve"> resigns or is removed from office in accordance with clause (5), hold office for a term of </w:t>
      </w:r>
      <w:r w:rsidR="0099249D" w:rsidRPr="005C5FC0">
        <w:rPr>
          <w:sz w:val="28"/>
          <w:szCs w:val="28"/>
          <w:highlight w:val="darkBlue"/>
        </w:rPr>
        <w:t>four years</w:t>
      </w:r>
      <w:r w:rsidR="0099249D" w:rsidRPr="0099249D">
        <w:rPr>
          <w:sz w:val="28"/>
          <w:szCs w:val="28"/>
        </w:rPr>
        <w:t xml:space="preserve"> from the date on which he assumes such office or attains the age of </w:t>
      </w:r>
      <w:r w:rsidR="0099249D" w:rsidRPr="005C5FC0">
        <w:rPr>
          <w:sz w:val="28"/>
          <w:szCs w:val="28"/>
          <w:highlight w:val="darkBlue"/>
        </w:rPr>
        <w:t>sixty-five years</w:t>
      </w:r>
      <w:r w:rsidR="0099249D" w:rsidRPr="0099249D">
        <w:rPr>
          <w:sz w:val="28"/>
          <w:szCs w:val="28"/>
        </w:rPr>
        <w:t>, whichever is earlier.]</w:t>
      </w:r>
    </w:p>
    <w:p w14:paraId="475B1D38" w14:textId="548227CC" w:rsidR="00265EA8" w:rsidRPr="00265EA8" w:rsidRDefault="00265EA8" w:rsidP="001E108D">
      <w:pPr>
        <w:pStyle w:val="NormalWeb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265EA8">
        <w:rPr>
          <w:sz w:val="28"/>
          <w:szCs w:val="28"/>
        </w:rPr>
        <w:t xml:space="preserve">[(3A) The other terms and conditions of service of the </w:t>
      </w:r>
      <w:r w:rsidRPr="005C5FC0">
        <w:rPr>
          <w:b/>
          <w:bCs/>
          <w:sz w:val="28"/>
          <w:szCs w:val="28"/>
        </w:rPr>
        <w:t>Auditor</w:t>
      </w:r>
      <w:r w:rsidR="005C5FC0" w:rsidRPr="005C5FC0">
        <w:rPr>
          <w:b/>
          <w:bCs/>
          <w:sz w:val="28"/>
          <w:szCs w:val="28"/>
        </w:rPr>
        <w:t xml:space="preserve"> </w:t>
      </w:r>
      <w:r w:rsidRPr="005C5FC0">
        <w:rPr>
          <w:b/>
          <w:bCs/>
          <w:sz w:val="28"/>
          <w:szCs w:val="28"/>
        </w:rPr>
        <w:t>General</w:t>
      </w:r>
      <w:r w:rsidRPr="00265EA8">
        <w:rPr>
          <w:sz w:val="28"/>
          <w:szCs w:val="28"/>
        </w:rPr>
        <w:t xml:space="preserve"> shall be determined by Act of </w:t>
      </w:r>
      <w:r w:rsidRPr="005C5FC0">
        <w:rPr>
          <w:sz w:val="28"/>
          <w:szCs w:val="28"/>
          <w:highlight w:val="darkBlue"/>
        </w:rPr>
        <w:t>Majlis-e-Shoora (Parliament)</w:t>
      </w:r>
      <w:r w:rsidRPr="00265EA8">
        <w:rPr>
          <w:sz w:val="28"/>
          <w:szCs w:val="28"/>
        </w:rPr>
        <w:t xml:space="preserve">; and, until so determined, by Order of the </w:t>
      </w:r>
      <w:r w:rsidRPr="005C5FC0">
        <w:rPr>
          <w:sz w:val="28"/>
          <w:szCs w:val="28"/>
          <w:highlight w:val="darkGray"/>
        </w:rPr>
        <w:t>President</w:t>
      </w:r>
      <w:r w:rsidRPr="00265EA8">
        <w:rPr>
          <w:sz w:val="28"/>
          <w:szCs w:val="28"/>
        </w:rPr>
        <w:t>.]</w:t>
      </w:r>
    </w:p>
    <w:p w14:paraId="60047965" w14:textId="71BA2805" w:rsidR="001E108D" w:rsidRDefault="00156B31" w:rsidP="001E10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</w:t>
      </w:r>
      <w:r w:rsidR="001E108D">
        <w:rPr>
          <w:color w:val="000000"/>
          <w:sz w:val="27"/>
          <w:szCs w:val="27"/>
        </w:rPr>
        <w:t xml:space="preserve">(4) </w:t>
      </w:r>
      <w:r>
        <w:rPr>
          <w:color w:val="000000"/>
          <w:sz w:val="27"/>
          <w:szCs w:val="27"/>
        </w:rPr>
        <w:t xml:space="preserve">        </w:t>
      </w:r>
      <w:r w:rsidR="001E108D">
        <w:rPr>
          <w:color w:val="000000"/>
          <w:sz w:val="27"/>
          <w:szCs w:val="27"/>
        </w:rPr>
        <w:t xml:space="preserve">A person who has held office as </w:t>
      </w:r>
      <w:r w:rsidR="001E108D" w:rsidRPr="00302D0C">
        <w:rPr>
          <w:b/>
          <w:bCs/>
          <w:color w:val="000000"/>
          <w:sz w:val="27"/>
          <w:szCs w:val="27"/>
        </w:rPr>
        <w:t>Auditor-General</w:t>
      </w:r>
      <w:r w:rsidR="001E108D">
        <w:rPr>
          <w:color w:val="000000"/>
          <w:sz w:val="27"/>
          <w:szCs w:val="27"/>
        </w:rPr>
        <w:t xml:space="preserve"> shall not be eligible for further appointment in the service of Pakistan before the expiration of </w:t>
      </w:r>
      <w:r w:rsidR="001E108D" w:rsidRPr="00302D0C">
        <w:rPr>
          <w:color w:val="000000"/>
          <w:sz w:val="27"/>
          <w:szCs w:val="27"/>
          <w:highlight w:val="darkBlue"/>
        </w:rPr>
        <w:t>two years</w:t>
      </w:r>
      <w:r w:rsidR="001E108D">
        <w:rPr>
          <w:color w:val="000000"/>
          <w:sz w:val="27"/>
          <w:szCs w:val="27"/>
        </w:rPr>
        <w:t xml:space="preserve"> after he has ceased to hold that office.</w:t>
      </w:r>
    </w:p>
    <w:p w14:paraId="26B20B02" w14:textId="4D6E6211" w:rsidR="001E108D" w:rsidRDefault="00156B31" w:rsidP="001E10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</w:t>
      </w:r>
      <w:r w:rsidR="001E108D">
        <w:rPr>
          <w:color w:val="000000"/>
          <w:sz w:val="27"/>
          <w:szCs w:val="27"/>
        </w:rPr>
        <w:t xml:space="preserve">(5) </w:t>
      </w:r>
      <w:r>
        <w:rPr>
          <w:color w:val="000000"/>
          <w:sz w:val="27"/>
          <w:szCs w:val="27"/>
        </w:rPr>
        <w:t xml:space="preserve">        </w:t>
      </w:r>
      <w:r w:rsidR="001E108D">
        <w:rPr>
          <w:color w:val="000000"/>
          <w:sz w:val="27"/>
          <w:szCs w:val="27"/>
        </w:rPr>
        <w:t xml:space="preserve">The </w:t>
      </w:r>
      <w:r w:rsidR="001E108D" w:rsidRPr="00302D0C">
        <w:rPr>
          <w:b/>
          <w:bCs/>
          <w:color w:val="000000"/>
          <w:sz w:val="27"/>
          <w:szCs w:val="27"/>
        </w:rPr>
        <w:t>Auditor-General</w:t>
      </w:r>
      <w:r w:rsidR="001E108D">
        <w:rPr>
          <w:color w:val="000000"/>
          <w:sz w:val="27"/>
          <w:szCs w:val="27"/>
        </w:rPr>
        <w:t xml:space="preserve"> shall not be removed from office except in the - like manner and on the like grounds as a </w:t>
      </w:r>
      <w:r w:rsidR="001E108D" w:rsidRPr="00302D0C">
        <w:rPr>
          <w:color w:val="000000"/>
          <w:sz w:val="27"/>
          <w:szCs w:val="27"/>
          <w:highlight w:val="darkBlue"/>
        </w:rPr>
        <w:t>Judge of the Supreme Court</w:t>
      </w:r>
      <w:r w:rsidR="001E108D">
        <w:rPr>
          <w:color w:val="000000"/>
          <w:sz w:val="27"/>
          <w:szCs w:val="27"/>
        </w:rPr>
        <w:t>.</w:t>
      </w:r>
    </w:p>
    <w:p w14:paraId="175D141C" w14:textId="7ABA711D" w:rsidR="001E108D" w:rsidRDefault="00156B31" w:rsidP="001E10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</w:t>
      </w:r>
      <w:r w:rsidR="001E108D">
        <w:rPr>
          <w:color w:val="000000"/>
          <w:sz w:val="27"/>
          <w:szCs w:val="27"/>
        </w:rPr>
        <w:t xml:space="preserve">(6) </w:t>
      </w:r>
      <w:r>
        <w:rPr>
          <w:color w:val="000000"/>
          <w:sz w:val="27"/>
          <w:szCs w:val="27"/>
        </w:rPr>
        <w:t xml:space="preserve">        </w:t>
      </w:r>
      <w:r w:rsidR="001E108D">
        <w:rPr>
          <w:color w:val="000000"/>
          <w:sz w:val="27"/>
          <w:szCs w:val="27"/>
        </w:rPr>
        <w:t xml:space="preserve">At any time when the office of the </w:t>
      </w:r>
      <w:r w:rsidR="001E108D" w:rsidRPr="00B0518D">
        <w:rPr>
          <w:b/>
          <w:bCs/>
          <w:color w:val="000000"/>
          <w:sz w:val="27"/>
          <w:szCs w:val="27"/>
        </w:rPr>
        <w:t>Auditor-General</w:t>
      </w:r>
      <w:r w:rsidR="001E108D">
        <w:rPr>
          <w:color w:val="000000"/>
          <w:sz w:val="27"/>
          <w:szCs w:val="27"/>
        </w:rPr>
        <w:t xml:space="preserve"> is vacant or the </w:t>
      </w:r>
      <w:r w:rsidR="001E108D" w:rsidRPr="00B0518D">
        <w:rPr>
          <w:b/>
          <w:bCs/>
          <w:color w:val="000000"/>
          <w:sz w:val="27"/>
          <w:szCs w:val="27"/>
        </w:rPr>
        <w:t>Auditor-General</w:t>
      </w:r>
      <w:r w:rsidR="001E108D">
        <w:rPr>
          <w:color w:val="000000"/>
          <w:sz w:val="27"/>
          <w:szCs w:val="27"/>
        </w:rPr>
        <w:t xml:space="preserve"> is absent or is unable to perform the functions of his office due to any cause, such other person as the </w:t>
      </w:r>
      <w:r w:rsidR="001E108D" w:rsidRPr="00B0518D">
        <w:rPr>
          <w:color w:val="000000"/>
          <w:sz w:val="27"/>
          <w:szCs w:val="27"/>
          <w:highlight w:val="darkBlue"/>
        </w:rPr>
        <w:t>President</w:t>
      </w:r>
      <w:r w:rsidR="001E108D">
        <w:rPr>
          <w:color w:val="000000"/>
          <w:sz w:val="27"/>
          <w:szCs w:val="27"/>
        </w:rPr>
        <w:t xml:space="preserve"> may direct shall act as </w:t>
      </w:r>
      <w:r w:rsidR="001E108D" w:rsidRPr="00B0518D">
        <w:rPr>
          <w:b/>
          <w:bCs/>
          <w:color w:val="000000"/>
          <w:sz w:val="27"/>
          <w:szCs w:val="27"/>
        </w:rPr>
        <w:t>Auditor-General</w:t>
      </w:r>
      <w:r w:rsidR="001E108D">
        <w:rPr>
          <w:color w:val="000000"/>
          <w:sz w:val="27"/>
          <w:szCs w:val="27"/>
        </w:rPr>
        <w:t xml:space="preserve"> and perform the functions of that office.</w:t>
      </w:r>
    </w:p>
    <w:p w14:paraId="68D93B7A" w14:textId="38BE4140" w:rsidR="001E108D" w:rsidRPr="008921F7" w:rsidRDefault="00156B31" w:rsidP="001E108D">
      <w:pPr>
        <w:pStyle w:val="NormalWeb"/>
        <w:rPr>
          <w:color w:val="000000"/>
          <w:sz w:val="27"/>
          <w:szCs w:val="27"/>
          <w:u w:val="single"/>
        </w:rPr>
      </w:pPr>
      <w:r w:rsidRPr="008921F7">
        <w:rPr>
          <w:rStyle w:val="Strong"/>
          <w:color w:val="000000"/>
          <w:sz w:val="27"/>
          <w:szCs w:val="27"/>
        </w:rPr>
        <w:t xml:space="preserve">             </w:t>
      </w:r>
      <w:r w:rsidR="00265EA8" w:rsidRPr="008921F7">
        <w:rPr>
          <w:rStyle w:val="Strong"/>
          <w:color w:val="000000"/>
          <w:sz w:val="27"/>
          <w:szCs w:val="27"/>
        </w:rPr>
        <w:t xml:space="preserve">    </w:t>
      </w:r>
      <w:r w:rsidR="001E108D" w:rsidRPr="008921F7">
        <w:rPr>
          <w:rStyle w:val="Strong"/>
          <w:color w:val="000000"/>
          <w:sz w:val="27"/>
          <w:szCs w:val="27"/>
        </w:rPr>
        <w:t xml:space="preserve"> </w:t>
      </w:r>
      <w:r w:rsidR="001E108D" w:rsidRPr="008921F7">
        <w:rPr>
          <w:rStyle w:val="Strong"/>
          <w:color w:val="000000"/>
          <w:sz w:val="27"/>
          <w:szCs w:val="27"/>
          <w:u w:val="single"/>
        </w:rPr>
        <w:t>Functions and powers of Auditor-General.</w:t>
      </w:r>
    </w:p>
    <w:p w14:paraId="70CBB832" w14:textId="11CF3041" w:rsidR="001E108D" w:rsidRDefault="00265EA8" w:rsidP="001E108D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 xml:space="preserve">169.      </w:t>
      </w:r>
      <w:r w:rsidR="001E108D">
        <w:rPr>
          <w:color w:val="000000"/>
          <w:sz w:val="27"/>
          <w:szCs w:val="27"/>
        </w:rPr>
        <w:t>The Auditor-General shall, in relation to-</w:t>
      </w:r>
    </w:p>
    <w:p w14:paraId="52664030" w14:textId="030FFFC6" w:rsidR="001E108D" w:rsidRPr="00D94EE8" w:rsidRDefault="00156B31" w:rsidP="001E108D">
      <w:pPr>
        <w:pStyle w:val="NormalWeb"/>
        <w:rPr>
          <w:i/>
          <w:i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</w:t>
      </w:r>
      <w:r w:rsidRPr="00D94EE8">
        <w:rPr>
          <w:i/>
          <w:iCs/>
          <w:color w:val="000000"/>
          <w:sz w:val="27"/>
          <w:szCs w:val="27"/>
        </w:rPr>
        <w:t xml:space="preserve"> </w:t>
      </w:r>
      <w:r w:rsidR="001E108D" w:rsidRPr="00D94EE8">
        <w:rPr>
          <w:i/>
          <w:iCs/>
          <w:color w:val="000000"/>
          <w:sz w:val="27"/>
          <w:szCs w:val="27"/>
        </w:rPr>
        <w:t xml:space="preserve">(a) </w:t>
      </w:r>
      <w:r w:rsidR="00265EA8" w:rsidRPr="00D94EE8">
        <w:rPr>
          <w:i/>
          <w:iCs/>
          <w:color w:val="000000"/>
          <w:sz w:val="27"/>
          <w:szCs w:val="27"/>
        </w:rPr>
        <w:t xml:space="preserve">       </w:t>
      </w:r>
      <w:r w:rsidR="001E108D" w:rsidRPr="00D94EE8">
        <w:rPr>
          <w:i/>
          <w:iCs/>
          <w:color w:val="000000"/>
          <w:sz w:val="27"/>
          <w:szCs w:val="27"/>
        </w:rPr>
        <w:t xml:space="preserve">the accounts of the Federation and of the </w:t>
      </w:r>
      <w:proofErr w:type="gramStart"/>
      <w:r w:rsidR="001E108D" w:rsidRPr="00D94EE8">
        <w:rPr>
          <w:i/>
          <w:iCs/>
          <w:color w:val="000000"/>
          <w:sz w:val="27"/>
          <w:szCs w:val="27"/>
        </w:rPr>
        <w:t>Provinces</w:t>
      </w:r>
      <w:proofErr w:type="gramEnd"/>
      <w:r w:rsidR="001E108D" w:rsidRPr="00D94EE8">
        <w:rPr>
          <w:i/>
          <w:iCs/>
          <w:color w:val="000000"/>
          <w:sz w:val="27"/>
          <w:szCs w:val="27"/>
        </w:rPr>
        <w:t>; and</w:t>
      </w:r>
    </w:p>
    <w:p w14:paraId="510BF346" w14:textId="48263D92" w:rsidR="00265EA8" w:rsidRPr="00D94EE8" w:rsidRDefault="00156B31" w:rsidP="001E108D">
      <w:pPr>
        <w:pStyle w:val="NormalWeb"/>
        <w:rPr>
          <w:i/>
          <w:iCs/>
          <w:color w:val="000000"/>
          <w:sz w:val="27"/>
          <w:szCs w:val="27"/>
        </w:rPr>
      </w:pPr>
      <w:r w:rsidRPr="00D94EE8">
        <w:rPr>
          <w:i/>
          <w:iCs/>
          <w:color w:val="000000"/>
          <w:sz w:val="27"/>
          <w:szCs w:val="27"/>
        </w:rPr>
        <w:lastRenderedPageBreak/>
        <w:t xml:space="preserve">             </w:t>
      </w:r>
      <w:r w:rsidR="001E108D" w:rsidRPr="00D94EE8">
        <w:rPr>
          <w:i/>
          <w:iCs/>
          <w:color w:val="000000"/>
          <w:sz w:val="27"/>
          <w:szCs w:val="27"/>
        </w:rPr>
        <w:t>(b)</w:t>
      </w:r>
      <w:r w:rsidR="00265EA8" w:rsidRPr="00D94EE8">
        <w:rPr>
          <w:i/>
          <w:iCs/>
          <w:color w:val="000000"/>
          <w:sz w:val="27"/>
          <w:szCs w:val="27"/>
        </w:rPr>
        <w:t xml:space="preserve">       </w:t>
      </w:r>
      <w:r w:rsidR="001E108D" w:rsidRPr="00D94EE8">
        <w:rPr>
          <w:i/>
          <w:iCs/>
          <w:color w:val="000000"/>
          <w:sz w:val="27"/>
          <w:szCs w:val="27"/>
        </w:rPr>
        <w:t xml:space="preserve"> the accounts of any authority or body established by the Federation or </w:t>
      </w:r>
      <w:r w:rsidR="00265EA8" w:rsidRPr="00D94EE8">
        <w:rPr>
          <w:i/>
          <w:iCs/>
          <w:color w:val="000000"/>
          <w:sz w:val="27"/>
          <w:szCs w:val="27"/>
        </w:rPr>
        <w:t xml:space="preserve">   </w:t>
      </w:r>
      <w:r w:rsidR="001E108D" w:rsidRPr="00D94EE8">
        <w:rPr>
          <w:i/>
          <w:iCs/>
          <w:color w:val="000000"/>
          <w:sz w:val="27"/>
          <w:szCs w:val="27"/>
        </w:rPr>
        <w:t xml:space="preserve">a Province, </w:t>
      </w:r>
    </w:p>
    <w:p w14:paraId="37B94C2D" w14:textId="6769631B" w:rsidR="001E108D" w:rsidRPr="00D94EE8" w:rsidRDefault="001E108D" w:rsidP="001E108D">
      <w:pPr>
        <w:pStyle w:val="NormalWeb"/>
        <w:rPr>
          <w:i/>
          <w:iCs/>
          <w:color w:val="000000"/>
          <w:sz w:val="27"/>
          <w:szCs w:val="27"/>
        </w:rPr>
      </w:pPr>
      <w:r w:rsidRPr="00D94EE8">
        <w:rPr>
          <w:i/>
          <w:iCs/>
          <w:color w:val="000000"/>
          <w:sz w:val="27"/>
          <w:szCs w:val="27"/>
        </w:rPr>
        <w:t>perform such functions and exercise such powers as may be determined by or under Act of' Majlis-e-Shoora (Parliament) and, until so determined, by Order of the President.</w:t>
      </w:r>
    </w:p>
    <w:p w14:paraId="5AAC32E9" w14:textId="5D481AC5" w:rsidR="001E108D" w:rsidRPr="008921F7" w:rsidRDefault="00156B31" w:rsidP="001E108D">
      <w:pPr>
        <w:pStyle w:val="NormalWeb"/>
        <w:rPr>
          <w:color w:val="000000"/>
          <w:sz w:val="27"/>
          <w:szCs w:val="27"/>
          <w:u w:val="single"/>
        </w:rPr>
      </w:pPr>
      <w:r>
        <w:rPr>
          <w:rStyle w:val="Strong"/>
          <w:color w:val="000000"/>
          <w:sz w:val="27"/>
          <w:szCs w:val="27"/>
        </w:rPr>
        <w:t xml:space="preserve">             </w:t>
      </w:r>
      <w:r w:rsidR="00265EA8">
        <w:rPr>
          <w:rStyle w:val="Strong"/>
          <w:color w:val="000000"/>
          <w:sz w:val="27"/>
          <w:szCs w:val="27"/>
        </w:rPr>
        <w:t xml:space="preserve">    </w:t>
      </w:r>
      <w:r w:rsidR="001E108D" w:rsidRPr="008921F7">
        <w:rPr>
          <w:rStyle w:val="Strong"/>
          <w:color w:val="000000"/>
          <w:sz w:val="27"/>
          <w:szCs w:val="27"/>
          <w:u w:val="single"/>
        </w:rPr>
        <w:t>Power of Auditor-General to give directions as to accounts.</w:t>
      </w:r>
    </w:p>
    <w:p w14:paraId="1B2A094F" w14:textId="7C623C76" w:rsidR="001E108D" w:rsidRDefault="00265EA8" w:rsidP="001E108D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170.         4[(1</w:t>
      </w:r>
      <w:proofErr w:type="gramStart"/>
      <w:r>
        <w:rPr>
          <w:rStyle w:val="Strong"/>
          <w:color w:val="000000"/>
          <w:sz w:val="27"/>
          <w:szCs w:val="27"/>
        </w:rPr>
        <w:t xml:space="preserve">)]   </w:t>
      </w:r>
      <w:proofErr w:type="gramEnd"/>
      <w:r>
        <w:rPr>
          <w:rStyle w:val="Strong"/>
          <w:color w:val="000000"/>
          <w:sz w:val="27"/>
          <w:szCs w:val="27"/>
        </w:rPr>
        <w:t xml:space="preserve"> </w:t>
      </w:r>
      <w:r w:rsidR="001E108D">
        <w:rPr>
          <w:color w:val="000000"/>
          <w:sz w:val="27"/>
          <w:szCs w:val="27"/>
        </w:rPr>
        <w:t xml:space="preserve">The </w:t>
      </w:r>
      <w:r w:rsidR="001E108D" w:rsidRPr="00D94EE8">
        <w:rPr>
          <w:b/>
          <w:bCs/>
          <w:color w:val="000000"/>
          <w:sz w:val="27"/>
          <w:szCs w:val="27"/>
        </w:rPr>
        <w:t>accounts of the Federation</w:t>
      </w:r>
      <w:r w:rsidR="001E108D">
        <w:rPr>
          <w:color w:val="000000"/>
          <w:sz w:val="27"/>
          <w:szCs w:val="27"/>
        </w:rPr>
        <w:t xml:space="preserve"> and of the </w:t>
      </w:r>
      <w:r w:rsidR="001E108D" w:rsidRPr="00D94EE8">
        <w:rPr>
          <w:b/>
          <w:bCs/>
          <w:color w:val="000000"/>
          <w:sz w:val="27"/>
          <w:szCs w:val="27"/>
        </w:rPr>
        <w:t>Provinces</w:t>
      </w:r>
      <w:r w:rsidR="001E108D">
        <w:rPr>
          <w:color w:val="000000"/>
          <w:sz w:val="27"/>
          <w:szCs w:val="27"/>
        </w:rPr>
        <w:t xml:space="preserve"> shall be kept in such form and in accordance with such principles and methods as the </w:t>
      </w:r>
      <w:r w:rsidR="001E108D" w:rsidRPr="00D94EE8">
        <w:rPr>
          <w:b/>
          <w:bCs/>
          <w:color w:val="000000"/>
          <w:sz w:val="27"/>
          <w:szCs w:val="27"/>
        </w:rPr>
        <w:t>Auditor-General</w:t>
      </w:r>
      <w:r w:rsidR="001E108D">
        <w:rPr>
          <w:color w:val="000000"/>
          <w:sz w:val="27"/>
          <w:szCs w:val="27"/>
        </w:rPr>
        <w:t xml:space="preserve"> may, with the </w:t>
      </w:r>
      <w:r w:rsidR="001E108D" w:rsidRPr="00D94EE8">
        <w:rPr>
          <w:color w:val="000000"/>
          <w:sz w:val="27"/>
          <w:szCs w:val="27"/>
          <w:highlight w:val="darkBlue"/>
        </w:rPr>
        <w:t>approval of the President</w:t>
      </w:r>
      <w:r w:rsidR="001E108D">
        <w:rPr>
          <w:color w:val="000000"/>
          <w:sz w:val="27"/>
          <w:szCs w:val="27"/>
        </w:rPr>
        <w:t>, prescribe.</w:t>
      </w:r>
    </w:p>
    <w:p w14:paraId="2B00097F" w14:textId="1B94C935" w:rsidR="009E60EB" w:rsidRPr="009E60EB" w:rsidRDefault="009E60EB" w:rsidP="001E108D">
      <w:pPr>
        <w:pStyle w:val="NormalWeb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9E60EB">
        <w:rPr>
          <w:sz w:val="28"/>
          <w:szCs w:val="28"/>
        </w:rPr>
        <w:t xml:space="preserve">4 [(2) </w:t>
      </w:r>
      <w:r>
        <w:rPr>
          <w:sz w:val="28"/>
          <w:szCs w:val="28"/>
        </w:rPr>
        <w:t xml:space="preserve">    </w:t>
      </w:r>
      <w:r w:rsidRPr="00D94EE8">
        <w:rPr>
          <w:sz w:val="28"/>
          <w:szCs w:val="28"/>
          <w:highlight w:val="darkGray"/>
        </w:rPr>
        <w:t>The audit of the accounts of the Federal and of the Provincial Governments</w:t>
      </w:r>
      <w:r w:rsidRPr="009E60EB">
        <w:rPr>
          <w:sz w:val="28"/>
          <w:szCs w:val="28"/>
        </w:rPr>
        <w:t xml:space="preserve"> and the </w:t>
      </w:r>
      <w:r w:rsidRPr="00D94EE8">
        <w:rPr>
          <w:sz w:val="28"/>
          <w:szCs w:val="28"/>
          <w:highlight w:val="darkGray"/>
        </w:rPr>
        <w:t>accounts of any authority or body established by, or under the control</w:t>
      </w:r>
      <w:r w:rsidRPr="009E60EB">
        <w:rPr>
          <w:sz w:val="28"/>
          <w:szCs w:val="28"/>
        </w:rPr>
        <w:t xml:space="preserve"> of, the </w:t>
      </w:r>
      <w:r w:rsidRPr="00D94EE8">
        <w:rPr>
          <w:sz w:val="28"/>
          <w:szCs w:val="28"/>
          <w:highlight w:val="darkBlue"/>
        </w:rPr>
        <w:t>Federal or a Provincial Government</w:t>
      </w:r>
      <w:r w:rsidRPr="009E60EB">
        <w:rPr>
          <w:sz w:val="28"/>
          <w:szCs w:val="28"/>
        </w:rPr>
        <w:t xml:space="preserve"> shall be conducted by the Auditor-General, who shall determine the extent and nature of such audit.]</w:t>
      </w:r>
    </w:p>
    <w:p w14:paraId="36B3EE6C" w14:textId="31490F37" w:rsidR="001E108D" w:rsidRPr="008921F7" w:rsidRDefault="00156B31" w:rsidP="001E108D">
      <w:pPr>
        <w:pStyle w:val="NormalWeb"/>
        <w:rPr>
          <w:color w:val="000000"/>
          <w:sz w:val="27"/>
          <w:szCs w:val="27"/>
          <w:u w:val="single"/>
        </w:rPr>
      </w:pPr>
      <w:r>
        <w:rPr>
          <w:rStyle w:val="Strong"/>
          <w:color w:val="000000"/>
          <w:sz w:val="27"/>
          <w:szCs w:val="27"/>
        </w:rPr>
        <w:t xml:space="preserve">             </w:t>
      </w:r>
      <w:r w:rsidR="00265EA8">
        <w:rPr>
          <w:rStyle w:val="Strong"/>
          <w:color w:val="000000"/>
          <w:sz w:val="27"/>
          <w:szCs w:val="27"/>
        </w:rPr>
        <w:t xml:space="preserve">    </w:t>
      </w:r>
      <w:r w:rsidR="001E108D" w:rsidRPr="008921F7">
        <w:rPr>
          <w:rStyle w:val="Strong"/>
          <w:color w:val="000000"/>
          <w:sz w:val="27"/>
          <w:szCs w:val="27"/>
          <w:u w:val="single"/>
        </w:rPr>
        <w:t>Reports of Auditor-General.</w:t>
      </w:r>
    </w:p>
    <w:p w14:paraId="2FCE6D18" w14:textId="2F81D7A1" w:rsidR="001E108D" w:rsidRDefault="00265EA8" w:rsidP="001E108D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 xml:space="preserve">171.     </w:t>
      </w:r>
      <w:r w:rsidR="001E108D">
        <w:rPr>
          <w:color w:val="000000"/>
          <w:sz w:val="27"/>
          <w:szCs w:val="27"/>
        </w:rPr>
        <w:t xml:space="preserve">The reports of the Auditor-General relating to the accounts of the Federation shall be submitted to the </w:t>
      </w:r>
      <w:r w:rsidR="001E108D" w:rsidRPr="00D94EE8">
        <w:rPr>
          <w:color w:val="000000"/>
          <w:sz w:val="27"/>
          <w:szCs w:val="27"/>
          <w:highlight w:val="darkBlue"/>
        </w:rPr>
        <w:t>President</w:t>
      </w:r>
      <w:r w:rsidR="001E108D">
        <w:rPr>
          <w:color w:val="000000"/>
          <w:sz w:val="27"/>
          <w:szCs w:val="27"/>
        </w:rPr>
        <w:t xml:space="preserve">, who shall cause them to be laid before the National Assembly and the reports of the Auditor-General relating to the accounts of a Province shall be submitted to the </w:t>
      </w:r>
      <w:r w:rsidR="001E108D" w:rsidRPr="00D94EE8">
        <w:rPr>
          <w:b/>
          <w:bCs/>
          <w:color w:val="000000"/>
          <w:sz w:val="27"/>
          <w:szCs w:val="27"/>
        </w:rPr>
        <w:t>Governor of the Province</w:t>
      </w:r>
      <w:r w:rsidR="001E108D">
        <w:rPr>
          <w:color w:val="000000"/>
          <w:sz w:val="27"/>
          <w:szCs w:val="27"/>
        </w:rPr>
        <w:t xml:space="preserve">, who shall cause them to be laid before the </w:t>
      </w:r>
      <w:r w:rsidR="001E108D" w:rsidRPr="00D94EE8">
        <w:rPr>
          <w:color w:val="000000"/>
          <w:sz w:val="27"/>
          <w:szCs w:val="27"/>
          <w:highlight w:val="darkBlue"/>
        </w:rPr>
        <w:t>Provincial Assembly</w:t>
      </w:r>
      <w:r w:rsidR="001E108D">
        <w:rPr>
          <w:color w:val="000000"/>
          <w:sz w:val="27"/>
          <w:szCs w:val="27"/>
        </w:rPr>
        <w:t>.</w:t>
      </w:r>
    </w:p>
    <w:p w14:paraId="6EC42E79" w14:textId="144D192C" w:rsidR="00B6118E" w:rsidRPr="00D40BB3" w:rsidRDefault="00B6118E" w:rsidP="00D40BB3">
      <w:pPr>
        <w:jc w:val="center"/>
      </w:pPr>
    </w:p>
    <w:sectPr w:rsidR="00B6118E" w:rsidRPr="00D40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B774F"/>
    <w:multiLevelType w:val="hybridMultilevel"/>
    <w:tmpl w:val="FB104C5A"/>
    <w:lvl w:ilvl="0" w:tplc="1EAC3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55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3B"/>
    <w:rsid w:val="00124691"/>
    <w:rsid w:val="00156B31"/>
    <w:rsid w:val="00166015"/>
    <w:rsid w:val="001752BB"/>
    <w:rsid w:val="001A389D"/>
    <w:rsid w:val="001E108D"/>
    <w:rsid w:val="001E2BAD"/>
    <w:rsid w:val="00255FFC"/>
    <w:rsid w:val="00265EA8"/>
    <w:rsid w:val="002A3F51"/>
    <w:rsid w:val="00302D0C"/>
    <w:rsid w:val="00386242"/>
    <w:rsid w:val="003F7CCC"/>
    <w:rsid w:val="004C501F"/>
    <w:rsid w:val="004E25BF"/>
    <w:rsid w:val="00553EB8"/>
    <w:rsid w:val="00563E54"/>
    <w:rsid w:val="005C5FC0"/>
    <w:rsid w:val="005D2792"/>
    <w:rsid w:val="0064066C"/>
    <w:rsid w:val="00716D33"/>
    <w:rsid w:val="007F4FF5"/>
    <w:rsid w:val="008921F7"/>
    <w:rsid w:val="008C2620"/>
    <w:rsid w:val="009402CF"/>
    <w:rsid w:val="00991626"/>
    <w:rsid w:val="0099249D"/>
    <w:rsid w:val="009A3217"/>
    <w:rsid w:val="009E16A4"/>
    <w:rsid w:val="009E60EB"/>
    <w:rsid w:val="00A44F31"/>
    <w:rsid w:val="00AF09E3"/>
    <w:rsid w:val="00B0518D"/>
    <w:rsid w:val="00B072AE"/>
    <w:rsid w:val="00B405D6"/>
    <w:rsid w:val="00B6118E"/>
    <w:rsid w:val="00B926BB"/>
    <w:rsid w:val="00BC49D8"/>
    <w:rsid w:val="00C40959"/>
    <w:rsid w:val="00D40BB3"/>
    <w:rsid w:val="00D94EE8"/>
    <w:rsid w:val="00DD533B"/>
    <w:rsid w:val="00ED0981"/>
    <w:rsid w:val="00F0038A"/>
    <w:rsid w:val="00F34D96"/>
    <w:rsid w:val="00F74202"/>
    <w:rsid w:val="00F97218"/>
    <w:rsid w:val="00FF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D93B"/>
  <w15:chartTrackingRefBased/>
  <w15:docId w15:val="{34846F1E-431C-4CE6-B066-632020A2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40B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5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4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8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Hamad</dc:creator>
  <cp:keywords/>
  <dc:description/>
  <cp:lastModifiedBy>Muhammad Hamad</cp:lastModifiedBy>
  <cp:revision>2</cp:revision>
  <dcterms:created xsi:type="dcterms:W3CDTF">2023-10-23T18:22:00Z</dcterms:created>
  <dcterms:modified xsi:type="dcterms:W3CDTF">2023-10-23T18:22:00Z</dcterms:modified>
</cp:coreProperties>
</file>